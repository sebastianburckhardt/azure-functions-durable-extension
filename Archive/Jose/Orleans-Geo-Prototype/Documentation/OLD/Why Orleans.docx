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00" w:rsidRDefault="004B75CF" w:rsidP="004B75CF">
      <w:pPr>
        <w:pStyle w:val="Heading1"/>
      </w:pPr>
      <w:r>
        <w:t>Why Orleans</w:t>
      </w:r>
    </w:p>
    <w:p w:rsidR="00947B04" w:rsidRPr="008C4129" w:rsidRDefault="00947B04" w:rsidP="008C4129"/>
    <w:p w:rsidR="0065602A" w:rsidRPr="0065602A" w:rsidRDefault="0065602A" w:rsidP="0065602A">
      <w:r>
        <w:t>The purpose of this document is to explain</w:t>
      </w:r>
      <w:r w:rsidR="00990766">
        <w:t xml:space="preserve"> in a concise form</w:t>
      </w:r>
      <w:r>
        <w:t xml:space="preserve"> the benefits of the actor based programming </w:t>
      </w:r>
      <w:r w:rsidR="00990766">
        <w:t xml:space="preserve">model as implemented by Orleans for building modern cloud applications, </w:t>
      </w:r>
      <w:r>
        <w:t xml:space="preserve">to highlight </w:t>
      </w:r>
      <w:r w:rsidR="00990766">
        <w:t xml:space="preserve">the problems it addresses, and briefly explain how it </w:t>
      </w:r>
      <w:r w:rsidR="00DD6E1D">
        <w:t>addresses them</w:t>
      </w:r>
      <w:r w:rsidR="00990766">
        <w:t>.</w:t>
      </w:r>
    </w:p>
    <w:p w:rsidR="004B75CF" w:rsidRDefault="00290A3A" w:rsidP="00290A3A">
      <w:pPr>
        <w:pStyle w:val="Heading2"/>
      </w:pPr>
      <w:r>
        <w:t>Motivation</w:t>
      </w:r>
    </w:p>
    <w:p w:rsidR="00290A3A" w:rsidRDefault="00290A3A" w:rsidP="00290A3A">
      <w:r>
        <w:t xml:space="preserve">Cloud applications and services are inherently parallel and distributed. </w:t>
      </w:r>
      <w:r w:rsidR="00DD6E1D">
        <w:t xml:space="preserve">They </w:t>
      </w:r>
      <w:r>
        <w:t xml:space="preserve">are </w:t>
      </w:r>
      <w:r w:rsidR="00DD6E1D">
        <w:t>also</w:t>
      </w:r>
      <w:r>
        <w:t xml:space="preserve"> interactive and dynamic</w:t>
      </w:r>
      <w:del w:id="0" w:author="Gabriel Kliot" w:date="2012-08-06T14:36:00Z">
        <w:r w:rsidDel="00C824E6">
          <w:delText xml:space="preserve">; </w:delText>
        </w:r>
      </w:del>
      <w:ins w:id="1" w:author="Gabriel Kliot" w:date="2012-08-06T14:36:00Z">
        <w:r w:rsidR="00C824E6">
          <w:t xml:space="preserve">, </w:t>
        </w:r>
      </w:ins>
      <w:r>
        <w:t xml:space="preserve">often </w:t>
      </w:r>
      <w:r w:rsidR="00DD6E1D">
        <w:t>requiring</w:t>
      </w:r>
      <w:r>
        <w:t xml:space="preserve"> near real time direct interactions between cloud entities. Such applications are very difficult to build today. The development process demands expert level programmers and typically requires expensive iterations of the design </w:t>
      </w:r>
      <w:r w:rsidR="006A5501">
        <w:t xml:space="preserve">and the </w:t>
      </w:r>
      <w:r>
        <w:t>architecture</w:t>
      </w:r>
      <w:r w:rsidR="006A5501">
        <w:t>,</w:t>
      </w:r>
      <w:r>
        <w:t xml:space="preserve"> as the </w:t>
      </w:r>
      <w:r w:rsidR="00DD6E1D">
        <w:t>work</w:t>
      </w:r>
      <w:r>
        <w:t>load grows.</w:t>
      </w:r>
    </w:p>
    <w:p w:rsidR="00FE390C" w:rsidRDefault="006C0818" w:rsidP="00290A3A">
      <w:r>
        <w:t xml:space="preserve">Most of today’s high scale properties are built with </w:t>
      </w:r>
      <w:r w:rsidR="00CC6E58">
        <w:t xml:space="preserve">the </w:t>
      </w:r>
      <w:r>
        <w:t>SOA</w:t>
      </w:r>
      <w:r w:rsidR="00CC6E58">
        <w:t xml:space="preserve"> paradigm</w:t>
      </w:r>
      <w:r>
        <w:t>. Rendering of a single web page by Amazon or Google or Facebook involves complex interactions of hundreds of SOA services that are independently built, deployed and managed. The fact that each individual service scales well by itself does not guarantee scalability of a composition of such services.</w:t>
      </w:r>
    </w:p>
    <w:p w:rsidR="00290A3A" w:rsidRDefault="00FE390C" w:rsidP="00290A3A">
      <w:commentRangeStart w:id="2"/>
      <w:r>
        <w:t xml:space="preserve">The data scale-out mechanism of SOA is partitioning. As data size and load grow and “hot spots” come and go, a service has to dynamically repartition its state and do so without interrupting its operation. </w:t>
      </w:r>
      <w:r w:rsidR="006C0818">
        <w:t xml:space="preserve">SOA </w:t>
      </w:r>
      <w:r>
        <w:t xml:space="preserve">challenges </w:t>
      </w:r>
      <w:r w:rsidR="004F09F3">
        <w:t xml:space="preserve">the </w:t>
      </w:r>
      <w:r>
        <w:t>programmer with</w:t>
      </w:r>
      <w:r w:rsidR="006C0818">
        <w:t xml:space="preserve"> a high degree of concurrency</w:t>
      </w:r>
      <w:r>
        <w:t xml:space="preserve"> of requests within </w:t>
      </w:r>
      <w:del w:id="3" w:author="Gabriel Kliot" w:date="2012-08-06T14:37:00Z">
        <w:r w:rsidDel="00AE58D0">
          <w:delText>partition</w:delText>
        </w:r>
        <w:r w:rsidR="0017631B" w:rsidDel="00AE58D0">
          <w:delText>s</w:delText>
        </w:r>
      </w:del>
      <w:ins w:id="4" w:author="Gabriel Kliot" w:date="2012-08-06T14:37:00Z">
        <w:r w:rsidR="00AE58D0">
          <w:t>process boundaries</w:t>
        </w:r>
      </w:ins>
      <w:r w:rsidR="004F09F3">
        <w:t>.</w:t>
      </w:r>
      <w:r w:rsidR="0017631B">
        <w:t xml:space="preserve"> </w:t>
      </w:r>
      <w:del w:id="5" w:author="Gabriel Kliot" w:date="2012-08-06T14:37:00Z">
        <w:r w:rsidR="004F09F3" w:rsidDel="005D0D04">
          <w:delText>But</w:delText>
        </w:r>
        <w:r w:rsidR="0017631B" w:rsidDel="005D0D04">
          <w:delText xml:space="preserve"> </w:delText>
        </w:r>
      </w:del>
      <w:ins w:id="6" w:author="Gabriel Kliot" w:date="2012-08-06T14:37:00Z">
        <w:r w:rsidR="005D0D04">
          <w:t xml:space="preserve">However, </w:t>
        </w:r>
      </w:ins>
      <w:r w:rsidR="006C0818">
        <w:t xml:space="preserve">existing </w:t>
      </w:r>
      <w:r w:rsidR="0017631B">
        <w:t xml:space="preserve">tools </w:t>
      </w:r>
      <w:r w:rsidR="006C0818">
        <w:t xml:space="preserve">do not provide </w:t>
      </w:r>
      <w:r w:rsidR="0017631B">
        <w:t xml:space="preserve">good </w:t>
      </w:r>
      <w:r w:rsidR="006C0818">
        <w:t>support for safe and efficient concurrency and distributed parallelism.</w:t>
      </w:r>
      <w:commentRangeEnd w:id="2"/>
      <w:r w:rsidR="00FB2535">
        <w:rPr>
          <w:rStyle w:val="CommentReference"/>
        </w:rPr>
        <w:commentReference w:id="2"/>
      </w:r>
    </w:p>
    <w:p w:rsidR="005C4600" w:rsidRDefault="005C4600" w:rsidP="00290A3A">
      <w:r>
        <w:t xml:space="preserve">The stateless N-tier model </w:t>
      </w:r>
      <w:r w:rsidR="004F09F3">
        <w:t>delegates</w:t>
      </w:r>
      <w:r w:rsidR="004F09F3" w:rsidRPr="00226F98">
        <w:t xml:space="preserve"> </w:t>
      </w:r>
      <w:r w:rsidR="00226F98" w:rsidRPr="00226F98">
        <w:t>the partitioning problem to the storage layer</w:t>
      </w:r>
      <w:r w:rsidR="004F09F3">
        <w:t>.</w:t>
      </w:r>
      <w:r w:rsidR="00226F98">
        <w:t xml:space="preserve"> </w:t>
      </w:r>
      <w:r w:rsidR="004F09F3">
        <w:t xml:space="preserve">It </w:t>
      </w:r>
      <w:r w:rsidR="00226F98" w:rsidRPr="00226F98">
        <w:t>generally requires caching in the stateless layer to get acceptable performance, which adds complexity an</w:t>
      </w:r>
      <w:r w:rsidR="00226F98">
        <w:t>d introduces consistency issues</w:t>
      </w:r>
      <w:r w:rsidR="001955E6">
        <w:t>.</w:t>
      </w:r>
    </w:p>
    <w:p w:rsidR="001955E6" w:rsidRDefault="001955E6" w:rsidP="0057404C">
      <w:pPr>
        <w:pStyle w:val="Heading2"/>
      </w:pPr>
      <w:r>
        <w:t>Actor Model</w:t>
      </w:r>
    </w:p>
    <w:p w:rsidR="00DA4E1E" w:rsidRDefault="00DA4E1E">
      <w:r>
        <w:t xml:space="preserve">The actor model </w:t>
      </w:r>
      <w:r w:rsidR="0017631B">
        <w:t>supports fine</w:t>
      </w:r>
      <w:r w:rsidR="004F09F3">
        <w:t>-</w:t>
      </w:r>
      <w:r w:rsidR="0017631B">
        <w:t xml:space="preserve">grain </w:t>
      </w:r>
      <w:r>
        <w:t xml:space="preserve">individual </w:t>
      </w:r>
      <w:r w:rsidR="0017631B">
        <w:t>objects</w:t>
      </w:r>
      <w:r w:rsidR="004F09F3">
        <w:t>—</w:t>
      </w:r>
      <w:r>
        <w:t>actors</w:t>
      </w:r>
      <w:r w:rsidR="004F09F3">
        <w:t>—</w:t>
      </w:r>
      <w:r w:rsidR="0017631B">
        <w:t xml:space="preserve">that are </w:t>
      </w:r>
      <w:r>
        <w:t>isolat</w:t>
      </w:r>
      <w:r w:rsidR="0017631B">
        <w:t>ed</w:t>
      </w:r>
      <w:r>
        <w:t xml:space="preserve"> from each other</w:t>
      </w:r>
      <w:r w:rsidR="008F6E49">
        <w:t>.</w:t>
      </w:r>
      <w:r>
        <w:t xml:space="preserve"> </w:t>
      </w:r>
      <w:r w:rsidR="008F6E49">
        <w:t xml:space="preserve">They communicate </w:t>
      </w:r>
      <w:r>
        <w:t xml:space="preserve">via </w:t>
      </w:r>
      <w:r w:rsidR="0017631B">
        <w:t xml:space="preserve">asynchronous </w:t>
      </w:r>
      <w:r>
        <w:t>message passing</w:t>
      </w:r>
      <w:r w:rsidR="00406EC2">
        <w:t>,</w:t>
      </w:r>
      <w:r>
        <w:t xml:space="preserve"> </w:t>
      </w:r>
      <w:r w:rsidR="008F6E49">
        <w:t xml:space="preserve">which </w:t>
      </w:r>
      <w:r w:rsidR="0017631B">
        <w:t xml:space="preserve">enables </w:t>
      </w:r>
      <w:r>
        <w:t xml:space="preserve">direct communications between actors. </w:t>
      </w:r>
      <w:r w:rsidR="00406EC2">
        <w:t>An actor executes with single</w:t>
      </w:r>
      <w:r w:rsidR="008F6E49">
        <w:t>-</w:t>
      </w:r>
      <w:r w:rsidR="00406EC2">
        <w:t>thread semantics</w:t>
      </w:r>
      <w:r w:rsidR="008F6E49">
        <w:t>.</w:t>
      </w:r>
      <w:r w:rsidR="00406EC2">
        <w:t xml:space="preserve"> </w:t>
      </w:r>
      <w:r w:rsidR="008F6E49">
        <w:t>C</w:t>
      </w:r>
      <w:r w:rsidR="00406EC2">
        <w:t>oupled with encapsulation of the actor’s state and isolation from other actors</w:t>
      </w:r>
      <w:r w:rsidR="008F6E49">
        <w:t>, this simplifies</w:t>
      </w:r>
      <w:r w:rsidR="00406EC2">
        <w:t xml:space="preserve"> writing highly parallel systems by removing concurrency concerns from the actor’s code</w:t>
      </w:r>
      <w:del w:id="7" w:author="Gabriel Kliot" w:date="2012-08-06T14:41:00Z">
        <w:r w:rsidR="00406EC2" w:rsidDel="00732B3C">
          <w:delText xml:space="preserve"> level</w:delText>
        </w:r>
      </w:del>
      <w:r w:rsidR="00406EC2">
        <w:t xml:space="preserve">. </w:t>
      </w:r>
      <w:commentRangeStart w:id="8"/>
      <w:r w:rsidR="00406EC2">
        <w:t xml:space="preserve">Actors are dynamically </w:t>
      </w:r>
      <w:r w:rsidR="00226F98">
        <w:t xml:space="preserve">created </w:t>
      </w:r>
      <w:r w:rsidR="00406EC2">
        <w:t>on the pool of available hardware resources. This makes balancing of load easier</w:t>
      </w:r>
      <w:r w:rsidR="0057404C">
        <w:t xml:space="preserve"> compared to hash</w:t>
      </w:r>
      <w:r w:rsidR="008F6E49">
        <w:t>-</w:t>
      </w:r>
      <w:r w:rsidR="0057404C">
        <w:t>based partitioning of SOA.</w:t>
      </w:r>
      <w:commentRangeEnd w:id="8"/>
      <w:r w:rsidR="008F6E49">
        <w:rPr>
          <w:rStyle w:val="CommentReference"/>
        </w:rPr>
        <w:commentReference w:id="8"/>
      </w:r>
    </w:p>
    <w:p w:rsidR="0017631B" w:rsidRPr="00290A3A" w:rsidRDefault="0017631B" w:rsidP="0017631B">
      <w:proofErr w:type="spellStart"/>
      <w:r>
        <w:t>Erlang</w:t>
      </w:r>
      <w:proofErr w:type="spellEnd"/>
      <w:r>
        <w:t xml:space="preserve"> is the most popular implementation of the actor model. Facing the above</w:t>
      </w:r>
      <w:r w:rsidR="008F6E49">
        <w:t>-</w:t>
      </w:r>
      <w:r>
        <w:t xml:space="preserve">mentioned challenges of SOA, </w:t>
      </w:r>
      <w:commentRangeStart w:id="9"/>
      <w:r>
        <w:t xml:space="preserve">the industry started rediscovering the actor model, which stimulated renewed interest in </w:t>
      </w:r>
      <w:proofErr w:type="spellStart"/>
      <w:r>
        <w:t>Erlang</w:t>
      </w:r>
      <w:proofErr w:type="spellEnd"/>
      <w:r>
        <w:t xml:space="preserve"> and creation of new </w:t>
      </w:r>
      <w:proofErr w:type="spellStart"/>
      <w:r>
        <w:t>Erlang</w:t>
      </w:r>
      <w:proofErr w:type="spellEnd"/>
      <w:r>
        <w:t>-like solutions</w:t>
      </w:r>
      <w:del w:id="10" w:author="Sergey Bykov" w:date="2012-08-06T13:25:00Z">
        <w:r w:rsidDel="005A18F0">
          <w:delText>.</w:delText>
        </w:r>
        <w:commentRangeEnd w:id="9"/>
        <w:r w:rsidR="008F6E49" w:rsidDel="005A18F0">
          <w:rPr>
            <w:rStyle w:val="CommentReference"/>
          </w:rPr>
          <w:commentReference w:id="9"/>
        </w:r>
      </w:del>
      <w:ins w:id="11" w:author="Sergey Bykov" w:date="2012-08-06T13:25:00Z">
        <w:r w:rsidR="005A18F0">
          <w:t xml:space="preserve">: </w:t>
        </w:r>
        <w:proofErr w:type="spellStart"/>
        <w:r w:rsidR="005A18F0">
          <w:t>Scala</w:t>
        </w:r>
        <w:proofErr w:type="spellEnd"/>
        <w:r w:rsidR="005A18F0">
          <w:t xml:space="preserve"> actors, </w:t>
        </w:r>
        <w:proofErr w:type="spellStart"/>
        <w:r w:rsidR="005A18F0">
          <w:t>Akka</w:t>
        </w:r>
        <w:proofErr w:type="spellEnd"/>
        <w:r w:rsidR="005A18F0">
          <w:t xml:space="preserve">, </w:t>
        </w:r>
        <w:proofErr w:type="spellStart"/>
        <w:r w:rsidR="005A18F0">
          <w:t>DCell</w:t>
        </w:r>
      </w:ins>
      <w:proofErr w:type="spellEnd"/>
      <w:ins w:id="12" w:author="Sergey Bykov" w:date="2012-08-06T13:28:00Z">
        <w:r w:rsidR="005A18F0">
          <w:t>.</w:t>
        </w:r>
      </w:ins>
    </w:p>
    <w:p w:rsidR="0057404C" w:rsidRDefault="0057404C" w:rsidP="0057404C">
      <w:pPr>
        <w:pStyle w:val="Heading2"/>
      </w:pPr>
      <w:r>
        <w:t>Orleans</w:t>
      </w:r>
    </w:p>
    <w:p w:rsidR="0057404C" w:rsidRDefault="0057404C">
      <w:r>
        <w:t>Orleans is a</w:t>
      </w:r>
      <w:r w:rsidR="00223843">
        <w:t>n</w:t>
      </w:r>
      <w:r>
        <w:t xml:space="preserve"> implementation of the actor model that </w:t>
      </w:r>
      <w:r w:rsidR="00226F98">
        <w:t xml:space="preserve">borrows </w:t>
      </w:r>
      <w:r>
        <w:t xml:space="preserve">some ideas from </w:t>
      </w:r>
      <w:proofErr w:type="spellStart"/>
      <w:r>
        <w:t>Erlang</w:t>
      </w:r>
      <w:proofErr w:type="spellEnd"/>
      <w:r w:rsidR="0017631B">
        <w:t xml:space="preserve"> and distributed objects systems</w:t>
      </w:r>
      <w:r>
        <w:t>, add</w:t>
      </w:r>
      <w:r w:rsidR="00226F98">
        <w:t>s</w:t>
      </w:r>
      <w:r>
        <w:t xml:space="preserve"> a layer of actor indirection, and expose</w:t>
      </w:r>
      <w:r w:rsidR="00223843">
        <w:t>s</w:t>
      </w:r>
      <w:r>
        <w:t xml:space="preserve"> the</w:t>
      </w:r>
      <w:r w:rsidR="00223843">
        <w:t>m</w:t>
      </w:r>
      <w:r>
        <w:t xml:space="preserve"> in a</w:t>
      </w:r>
      <w:r w:rsidR="007A3EAD">
        <w:t>n integrated</w:t>
      </w:r>
      <w:del w:id="13" w:author="Gabriel Kliot" w:date="2012-08-06T14:43:00Z">
        <w:r w:rsidR="007A3EAD" w:rsidDel="005744B4">
          <w:delText>,</w:delText>
        </w:r>
      </w:del>
      <w:r>
        <w:t xml:space="preserve"> programm</w:t>
      </w:r>
      <w:r w:rsidR="007A3EAD">
        <w:t>ing model</w:t>
      </w:r>
      <w:r>
        <w:t xml:space="preserve">. </w:t>
      </w:r>
      <w:r w:rsidR="00226F98">
        <w:t xml:space="preserve">The </w:t>
      </w:r>
      <w:r w:rsidR="00223843">
        <w:t>main benefits</w:t>
      </w:r>
      <w:r w:rsidR="00226F98">
        <w:t xml:space="preserve"> of Orleans are: 1) </w:t>
      </w:r>
      <w:r w:rsidR="00226F98" w:rsidRPr="008B24F1">
        <w:rPr>
          <w:b/>
        </w:rPr>
        <w:t>developer productivity</w:t>
      </w:r>
      <w:r w:rsidR="00226F98">
        <w:t>, even for non-ex</w:t>
      </w:r>
      <w:r w:rsidR="00223843">
        <w:t>p</w:t>
      </w:r>
      <w:r w:rsidR="00226F98">
        <w:t xml:space="preserve">ert programmers; and 2) </w:t>
      </w:r>
      <w:r w:rsidR="00226F98" w:rsidRPr="008B24F1">
        <w:rPr>
          <w:b/>
        </w:rPr>
        <w:t xml:space="preserve">transparent scalability by </w:t>
      </w:r>
      <w:r w:rsidR="00226F98">
        <w:rPr>
          <w:b/>
        </w:rPr>
        <w:t>default</w:t>
      </w:r>
      <w:r w:rsidR="00226F98">
        <w:t xml:space="preserve"> with no special effort from the programmer. </w:t>
      </w:r>
      <w:r>
        <w:t xml:space="preserve">Orleans is a set of .NET libraries and tools that </w:t>
      </w:r>
      <w:r>
        <w:lastRenderedPageBreak/>
        <w:t xml:space="preserve">make development of complex distributed applications much easier and make the resulting applications scalable by design. </w:t>
      </w:r>
      <w:r w:rsidR="007A3EAD">
        <w:t>We expand on each of these benefits below.</w:t>
      </w:r>
    </w:p>
    <w:p w:rsidR="00C66499" w:rsidRDefault="00C66499" w:rsidP="00072550">
      <w:pPr>
        <w:pStyle w:val="Heading3"/>
      </w:pPr>
      <w:r>
        <w:t>Orleans: Developer Productivity</w:t>
      </w:r>
    </w:p>
    <w:p w:rsidR="00C66499" w:rsidRDefault="008B24F1">
      <w:r>
        <w:t>The Orleans programming model</w:t>
      </w:r>
      <w:r w:rsidR="00C66499">
        <w:t xml:space="preserve"> raises productivity of both expert and non-expert programmers by providing the following </w:t>
      </w:r>
      <w:r w:rsidR="00966111">
        <w:t xml:space="preserve">key </w:t>
      </w:r>
      <w:r w:rsidR="00C66499">
        <w:t>abstractions, guarantees and system services.</w:t>
      </w:r>
    </w:p>
    <w:p w:rsidR="00C66499" w:rsidRDefault="008B24F1" w:rsidP="00C66499">
      <w:pPr>
        <w:pStyle w:val="ListParagraph"/>
        <w:numPr>
          <w:ilvl w:val="0"/>
          <w:numId w:val="1"/>
        </w:numPr>
      </w:pPr>
      <w:commentRangeStart w:id="14"/>
      <w:r w:rsidRPr="008B24F1">
        <w:rPr>
          <w:b/>
        </w:rPr>
        <w:t xml:space="preserve">Familiar </w:t>
      </w:r>
      <w:r w:rsidR="007A3EAD">
        <w:rPr>
          <w:b/>
        </w:rPr>
        <w:t>object-oriented programming (</w:t>
      </w:r>
      <w:r w:rsidRPr="008B24F1">
        <w:rPr>
          <w:b/>
        </w:rPr>
        <w:t>OOP</w:t>
      </w:r>
      <w:r w:rsidR="007A3EAD">
        <w:rPr>
          <w:b/>
        </w:rPr>
        <w:t>)</w:t>
      </w:r>
      <w:r w:rsidRPr="008B24F1">
        <w:rPr>
          <w:b/>
        </w:rPr>
        <w:t xml:space="preserve"> paradigm. </w:t>
      </w:r>
      <w:r w:rsidR="0065489F" w:rsidRPr="008B24F1">
        <w:t>Actors are .NET classes</w:t>
      </w:r>
      <w:r w:rsidR="0065489F">
        <w:t xml:space="preserve"> that implement declared .NET actor interfaces with asynchronous methods and properties</w:t>
      </w:r>
      <w:r w:rsidR="00D17B50">
        <w:t xml:space="preserve">. Thus actors appear to </w:t>
      </w:r>
      <w:r w:rsidR="00226F98">
        <w:t xml:space="preserve">the </w:t>
      </w:r>
      <w:r w:rsidR="00D17B50">
        <w:t xml:space="preserve">programmer as remote objects </w:t>
      </w:r>
      <w:r w:rsidR="007A3EAD">
        <w:t>whose</w:t>
      </w:r>
      <w:r w:rsidR="00D17B50">
        <w:t xml:space="preserve"> methods/properties </w:t>
      </w:r>
      <w:r w:rsidR="007A3EAD">
        <w:t>can be directly invoked</w:t>
      </w:r>
      <w:r w:rsidR="00D17B50">
        <w:t xml:space="preserve">. This provides </w:t>
      </w:r>
      <w:r w:rsidR="00226F98">
        <w:t xml:space="preserve">the </w:t>
      </w:r>
      <w:r w:rsidR="00D17B50">
        <w:t xml:space="preserve">programmer the familiar OOP paradigm </w:t>
      </w:r>
      <w:r w:rsidR="007A3EAD">
        <w:t>by</w:t>
      </w:r>
      <w:r w:rsidR="00D17B50">
        <w:t xml:space="preserve"> turning method calls into </w:t>
      </w:r>
      <w:del w:id="15" w:author="Gabriel Kliot" w:date="2012-08-06T14:43:00Z">
        <w:r w:rsidR="00D17B50" w:rsidDel="005744B4">
          <w:delText>messages</w:delText>
        </w:r>
      </w:del>
      <w:ins w:id="16" w:author="Gabriel Kliot" w:date="2012-08-06T14:44:00Z">
        <w:r w:rsidR="005744B4">
          <w:t>remote</w:t>
        </w:r>
      </w:ins>
      <w:ins w:id="17" w:author="Gabriel Kliot" w:date="2012-08-06T14:43:00Z">
        <w:r w:rsidR="005744B4">
          <w:t xml:space="preserve"> method invocations</w:t>
        </w:r>
      </w:ins>
      <w:ins w:id="18" w:author="Gabriel Kliot" w:date="2012-08-06T14:44:00Z">
        <w:r w:rsidR="0074613B">
          <w:t>:</w:t>
        </w:r>
      </w:ins>
      <w:ins w:id="19" w:author="Gabriel Kliot" w:date="2012-08-06T14:43:00Z">
        <w:r w:rsidR="005744B4">
          <w:t xml:space="preserve"> </w:t>
        </w:r>
      </w:ins>
      <w:ins w:id="20" w:author="Gabriel Kliot" w:date="2012-08-06T14:44:00Z">
        <w:r w:rsidR="0074613B">
          <w:t>sending</w:t>
        </w:r>
      </w:ins>
      <w:ins w:id="21" w:author="Gabriel Kliot" w:date="2012-08-06T14:43:00Z">
        <w:r w:rsidR="005744B4">
          <w:t xml:space="preserve"> mes</w:t>
        </w:r>
      </w:ins>
      <w:ins w:id="22" w:author="Gabriel Kliot" w:date="2012-08-06T14:44:00Z">
        <w:r w:rsidR="005744B4">
          <w:t>s</w:t>
        </w:r>
      </w:ins>
      <w:ins w:id="23" w:author="Gabriel Kliot" w:date="2012-08-06T14:43:00Z">
        <w:r w:rsidR="005744B4">
          <w:t>ag</w:t>
        </w:r>
      </w:ins>
      <w:ins w:id="24" w:author="Gabriel Kliot" w:date="2012-08-06T14:44:00Z">
        <w:r w:rsidR="005744B4">
          <w:t>es</w:t>
        </w:r>
      </w:ins>
      <w:r w:rsidR="00D17B50">
        <w:t>, routing them to the right endpoints, invoking the target actor’s methods and dealing with failures and corner cases i</w:t>
      </w:r>
      <w:r w:rsidR="007A3EAD">
        <w:t>n a</w:t>
      </w:r>
      <w:r w:rsidR="00D17B50">
        <w:t xml:space="preserve"> </w:t>
      </w:r>
      <w:del w:id="25" w:author="Gabriel Kliot" w:date="2012-08-06T14:44:00Z">
        <w:r w:rsidR="00D17B50" w:rsidDel="006B1ED2">
          <w:delText xml:space="preserve">completely </w:delText>
        </w:r>
      </w:del>
      <w:ins w:id="26" w:author="Gabriel Kliot" w:date="2012-08-06T14:44:00Z">
        <w:r w:rsidR="006B1ED2">
          <w:t xml:space="preserve">fully </w:t>
        </w:r>
      </w:ins>
      <w:r w:rsidR="00D17B50">
        <w:t xml:space="preserve">transparent </w:t>
      </w:r>
      <w:r w:rsidR="007A3EAD">
        <w:t>way</w:t>
      </w:r>
      <w:r w:rsidR="00D17B50">
        <w:t>.</w:t>
      </w:r>
    </w:p>
    <w:p w:rsidR="00D17B50" w:rsidRDefault="00D17B50" w:rsidP="00D17B50">
      <w:pPr>
        <w:pStyle w:val="ListParagraph"/>
        <w:numPr>
          <w:ilvl w:val="0"/>
          <w:numId w:val="1"/>
        </w:numPr>
      </w:pPr>
      <w:r w:rsidRPr="00C412D7">
        <w:rPr>
          <w:b/>
        </w:rPr>
        <w:t>Single-threaded execution of actors</w:t>
      </w:r>
      <w:r w:rsidRPr="00D17B50">
        <w:t xml:space="preserve">. The Orleans runtime guarantees that </w:t>
      </w:r>
      <w:del w:id="27" w:author="Gabriel Kliot" w:date="2012-08-06T14:44:00Z">
        <w:r w:rsidRPr="00D17B50" w:rsidDel="004A5FD9">
          <w:delText xml:space="preserve">an </w:delText>
        </w:r>
      </w:del>
      <w:r w:rsidRPr="00D17B50">
        <w:t>actor</w:t>
      </w:r>
      <w:ins w:id="28" w:author="Gabriel Kliot" w:date="2012-08-06T14:45:00Z">
        <w:r w:rsidR="004A5FD9">
          <w:t>’s code</w:t>
        </w:r>
      </w:ins>
      <w:r w:rsidRPr="00D17B50">
        <w:t xml:space="preserve"> never executes on more than one thread at a time. </w:t>
      </w:r>
      <w:r w:rsidR="00226F98">
        <w:t>C</w:t>
      </w:r>
      <w:r w:rsidRPr="00D17B50">
        <w:t>ombined with the isolation from other actors</w:t>
      </w:r>
      <w:r>
        <w:t xml:space="preserve">, </w:t>
      </w:r>
      <w:r w:rsidR="00226F98">
        <w:t xml:space="preserve">the </w:t>
      </w:r>
      <w:r>
        <w:t>programmer never faces concurrency at the actor level, and hence never needs to use locks or other synchronization mechanisms</w:t>
      </w:r>
      <w:r w:rsidR="007A3EAD">
        <w:t xml:space="preserve"> to control access to shared data</w:t>
      </w:r>
      <w:r>
        <w:t xml:space="preserve">. This feature alone makes development of distributed applications </w:t>
      </w:r>
      <w:r w:rsidR="007A3EAD">
        <w:t>tractable for</w:t>
      </w:r>
      <w:r>
        <w:t xml:space="preserve"> non-expert programmers.</w:t>
      </w:r>
    </w:p>
    <w:p w:rsidR="00D1665D" w:rsidRDefault="00D1665D" w:rsidP="00D1665D">
      <w:pPr>
        <w:pStyle w:val="ListParagraph"/>
        <w:numPr>
          <w:ilvl w:val="0"/>
          <w:numId w:val="1"/>
        </w:numPr>
      </w:pPr>
      <w:commentRangeStart w:id="29"/>
      <w:r>
        <w:rPr>
          <w:b/>
        </w:rPr>
        <w:t>Transparent activation</w:t>
      </w:r>
      <w:r w:rsidRPr="00AF142D">
        <w:t xml:space="preserve">. </w:t>
      </w:r>
      <w:r>
        <w:t>The Orleans runtime activates an actor as</w:t>
      </w:r>
      <w:r w:rsidR="00226F98">
        <w:t>-</w:t>
      </w:r>
      <w:r>
        <w:t>needed, only when there is a message for it to process. This cleanly separates the notion of logical creation of an actor, which is visible to and controlled by application code, and physical activation of the actor in memory</w:t>
      </w:r>
      <w:r w:rsidR="00226F98">
        <w:t>, which is transparent</w:t>
      </w:r>
      <w:r>
        <w:t xml:space="preserve"> to </w:t>
      </w:r>
      <w:r w:rsidR="00226F98">
        <w:t>the application</w:t>
      </w:r>
      <w:r>
        <w:t xml:space="preserve">. Orleans </w:t>
      </w:r>
      <w:r w:rsidR="00FC10B0">
        <w:t>is similar</w:t>
      </w:r>
      <w:r>
        <w:t xml:space="preserve"> to virtual memory </w:t>
      </w:r>
      <w:r w:rsidR="00FC10B0">
        <w:t xml:space="preserve">in that </w:t>
      </w:r>
      <w:r>
        <w:t>it decides when to “page out” (deactivate) or “page in” (activate) an actor</w:t>
      </w:r>
      <w:r w:rsidR="00FC10B0">
        <w:t>;</w:t>
      </w:r>
      <w:r>
        <w:t xml:space="preserve"> the application has </w:t>
      </w:r>
      <w:ins w:id="30" w:author="Gabriel Kliot" w:date="2012-08-06T14:45:00Z">
        <w:r w:rsidR="00CE0B8F">
          <w:t xml:space="preserve">an </w:t>
        </w:r>
      </w:ins>
      <w:r>
        <w:t>uninterrupted access to the full “memory space” of logically created actors, whether</w:t>
      </w:r>
      <w:r w:rsidR="00FC10B0">
        <w:t xml:space="preserve"> or not</w:t>
      </w:r>
      <w:r>
        <w:t xml:space="preserve"> they are in the physical memory at any particular point in time. </w:t>
      </w:r>
      <w:commentRangeStart w:id="31"/>
      <w:r>
        <w:t xml:space="preserve">Transparent activation enables dynamic, adaptive load balancing via placement and migration of actors across the pool of </w:t>
      </w:r>
      <w:r w:rsidR="00FC10B0">
        <w:t>hardware</w:t>
      </w:r>
      <w:r>
        <w:t xml:space="preserve"> resources.</w:t>
      </w:r>
      <w:commentRangeEnd w:id="31"/>
      <w:r w:rsidR="00DA2D1F">
        <w:rPr>
          <w:rStyle w:val="CommentReference"/>
        </w:rPr>
        <w:commentReference w:id="31"/>
      </w:r>
    </w:p>
    <w:p w:rsidR="00D17B50" w:rsidRDefault="00C412D7" w:rsidP="00226F98">
      <w:pPr>
        <w:pStyle w:val="ListParagraph"/>
        <w:numPr>
          <w:ilvl w:val="0"/>
          <w:numId w:val="1"/>
        </w:numPr>
      </w:pPr>
      <w:r w:rsidRPr="00C412D7">
        <w:rPr>
          <w:b/>
        </w:rPr>
        <w:t>Location transparency</w:t>
      </w:r>
      <w:r>
        <w:t xml:space="preserve">. An actor reference (proxy object) that </w:t>
      </w:r>
      <w:r w:rsidR="00226F98">
        <w:t xml:space="preserve">the </w:t>
      </w:r>
      <w:r>
        <w:t xml:space="preserve">programmer uses to invoke the actor’s methods or pass to other components only contains </w:t>
      </w:r>
      <w:r w:rsidR="00226F98">
        <w:t xml:space="preserve">the </w:t>
      </w:r>
      <w:r>
        <w:t>logic</w:t>
      </w:r>
      <w:r w:rsidR="00FC10B0">
        <w:t>al</w:t>
      </w:r>
      <w:r>
        <w:t xml:space="preserve"> identity of the actor. The translation of the </w:t>
      </w:r>
      <w:r w:rsidR="00FC10B0">
        <w:t xml:space="preserve">actor’s </w:t>
      </w:r>
      <w:r>
        <w:t xml:space="preserve">logical identity to </w:t>
      </w:r>
      <w:r w:rsidR="00FC10B0">
        <w:t>its</w:t>
      </w:r>
      <w:r>
        <w:t xml:space="preserve"> physical location and </w:t>
      </w:r>
      <w:r w:rsidR="00226F98" w:rsidRPr="00226F98">
        <w:t>the corresponding routing of messages</w:t>
      </w:r>
      <w:r w:rsidR="00226F98">
        <w:t xml:space="preserve"> </w:t>
      </w:r>
      <w:r w:rsidR="00B14085">
        <w:t>are</w:t>
      </w:r>
      <w:r>
        <w:t xml:space="preserve"> done transparently by the Orleans runtime. Application code communicates with actors oblivious to their physical location</w:t>
      </w:r>
      <w:r w:rsidR="00FC10B0">
        <w:t>, which</w:t>
      </w:r>
      <w:r>
        <w:t xml:space="preserve"> may change over time due to failures or resource management</w:t>
      </w:r>
      <w:r w:rsidR="00AF142D">
        <w:t>,</w:t>
      </w:r>
      <w:r>
        <w:t xml:space="preserve"> </w:t>
      </w:r>
      <w:r w:rsidR="007A3E0A">
        <w:t>or because an actor is deactivated</w:t>
      </w:r>
      <w:r w:rsidR="00AF142D">
        <w:t xml:space="preserve"> at the time </w:t>
      </w:r>
      <w:r w:rsidR="007A3E0A">
        <w:t xml:space="preserve">it is </w:t>
      </w:r>
      <w:r w:rsidR="00AF142D">
        <w:t>call</w:t>
      </w:r>
      <w:r w:rsidR="007A3E0A">
        <w:t>ed</w:t>
      </w:r>
      <w:r w:rsidR="00AF142D">
        <w:t>.</w:t>
      </w:r>
      <w:commentRangeEnd w:id="29"/>
      <w:r w:rsidR="00AC402E">
        <w:rPr>
          <w:rStyle w:val="CommentReference"/>
        </w:rPr>
        <w:commentReference w:id="29"/>
      </w:r>
    </w:p>
    <w:p w:rsidR="008B24F1" w:rsidRDefault="008B24F1" w:rsidP="00D17B50">
      <w:pPr>
        <w:pStyle w:val="ListParagraph"/>
        <w:numPr>
          <w:ilvl w:val="0"/>
          <w:numId w:val="1"/>
        </w:numPr>
      </w:pPr>
      <w:commentRangeStart w:id="32"/>
      <w:r>
        <w:rPr>
          <w:b/>
        </w:rPr>
        <w:t>Transparent integration with persistent store</w:t>
      </w:r>
      <w:r w:rsidRPr="008B24F1">
        <w:t>.</w:t>
      </w:r>
      <w:r>
        <w:rPr>
          <w:b/>
        </w:rPr>
        <w:t xml:space="preserve"> </w:t>
      </w:r>
      <w:commentRangeEnd w:id="32"/>
      <w:r w:rsidR="007A3E0A">
        <w:rPr>
          <w:rStyle w:val="CommentReference"/>
        </w:rPr>
        <w:commentReference w:id="32"/>
      </w:r>
      <w:r w:rsidRPr="008B24F1">
        <w:t xml:space="preserve">Orleans </w:t>
      </w:r>
      <w:r>
        <w:t xml:space="preserve">allows </w:t>
      </w:r>
      <w:r w:rsidRPr="008B24F1">
        <w:t>for dec</w:t>
      </w:r>
      <w:r>
        <w:t>larative mapping of actors’ in</w:t>
      </w:r>
      <w:r w:rsidR="00B14085">
        <w:t>-</w:t>
      </w:r>
      <w:r>
        <w:t>memory state to persistent store</w:t>
      </w:r>
      <w:r w:rsidR="007A3E0A">
        <w:t>.</w:t>
      </w:r>
      <w:r>
        <w:t xml:space="preserve"> </w:t>
      </w:r>
      <w:r w:rsidR="007A3E0A">
        <w:t>It</w:t>
      </w:r>
      <w:r>
        <w:t xml:space="preserve"> synchroniz</w:t>
      </w:r>
      <w:r w:rsidR="007A3E0A">
        <w:t>es</w:t>
      </w:r>
      <w:r>
        <w:t xml:space="preserve"> updates</w:t>
      </w:r>
      <w:r w:rsidR="00B14085">
        <w:t>,</w:t>
      </w:r>
      <w:r>
        <w:t xml:space="preserve"> transparently guaranteeing that callers receive results only after the persistent state has been successfully updated.</w:t>
      </w:r>
    </w:p>
    <w:p w:rsidR="00D1665D" w:rsidRPr="008B24F1" w:rsidRDefault="00D1665D" w:rsidP="00D17B50">
      <w:pPr>
        <w:pStyle w:val="ListParagraph"/>
        <w:numPr>
          <w:ilvl w:val="0"/>
          <w:numId w:val="1"/>
        </w:numPr>
      </w:pPr>
      <w:commentRangeStart w:id="33"/>
      <w:r>
        <w:rPr>
          <w:b/>
        </w:rPr>
        <w:t>Automatic propagation of errors</w:t>
      </w:r>
      <w:r w:rsidRPr="008C4129">
        <w:t>.</w:t>
      </w:r>
      <w:r>
        <w:rPr>
          <w:b/>
        </w:rPr>
        <w:t xml:space="preserve"> </w:t>
      </w:r>
      <w:r>
        <w:t>The Orleans runtime automatically propagates unhandled</w:t>
      </w:r>
      <w:r w:rsidR="00F053C4">
        <w:t xml:space="preserve"> errors up the call chain with the semantics of asynchronous and distributed try/catch. As </w:t>
      </w:r>
      <w:r w:rsidR="00480B9B">
        <w:t xml:space="preserve">a </w:t>
      </w:r>
      <w:r w:rsidR="00F053C4">
        <w:t xml:space="preserve">result, errors do not get lost within </w:t>
      </w:r>
      <w:r w:rsidR="00480B9B">
        <w:t xml:space="preserve">an </w:t>
      </w:r>
      <w:r w:rsidR="00F053C4">
        <w:t>application</w:t>
      </w:r>
      <w:r w:rsidR="00B14085">
        <w:t>. This</w:t>
      </w:r>
      <w:r w:rsidR="00F053C4">
        <w:t xml:space="preserve"> allows </w:t>
      </w:r>
      <w:r w:rsidR="00226F98">
        <w:t xml:space="preserve">the </w:t>
      </w:r>
      <w:r w:rsidR="00F053C4">
        <w:t>programmer to put error handling logic at the appropriate places</w:t>
      </w:r>
      <w:r w:rsidR="00480B9B">
        <w:t>,</w:t>
      </w:r>
      <w:r w:rsidR="00F053C4">
        <w:t xml:space="preserve"> without the tedious work of manually propagating </w:t>
      </w:r>
      <w:r w:rsidR="00480B9B">
        <w:t xml:space="preserve">errors </w:t>
      </w:r>
      <w:r w:rsidR="00F053C4">
        <w:t>at each level.</w:t>
      </w:r>
      <w:commentRangeEnd w:id="33"/>
      <w:r w:rsidR="00B720D3">
        <w:rPr>
          <w:rStyle w:val="CommentReference"/>
        </w:rPr>
        <w:commentReference w:id="33"/>
      </w:r>
      <w:commentRangeEnd w:id="14"/>
      <w:r w:rsidR="002A5881">
        <w:rPr>
          <w:rStyle w:val="CommentReference"/>
        </w:rPr>
        <w:commentReference w:id="14"/>
      </w:r>
    </w:p>
    <w:p w:rsidR="008B24F1" w:rsidRDefault="008B24F1" w:rsidP="00072550">
      <w:pPr>
        <w:pStyle w:val="Heading3"/>
      </w:pPr>
      <w:r>
        <w:t xml:space="preserve">Orleans: Transparent Scalability by </w:t>
      </w:r>
      <w:r w:rsidR="00D1665D">
        <w:t>Default</w:t>
      </w:r>
    </w:p>
    <w:p w:rsidR="008B24F1" w:rsidRDefault="00966111" w:rsidP="00966111">
      <w:r>
        <w:t xml:space="preserve">The Orleans programming model is designed to guide </w:t>
      </w:r>
      <w:r w:rsidR="00226F98">
        <w:t xml:space="preserve">the </w:t>
      </w:r>
      <w:r>
        <w:t xml:space="preserve">programmer down </w:t>
      </w:r>
      <w:r w:rsidR="00B14085">
        <w:t xml:space="preserve">a </w:t>
      </w:r>
      <w:r>
        <w:t xml:space="preserve">path of likely success in scaling their application or service through several orders of magnitude. This is done by incorporating </w:t>
      </w:r>
      <w:r w:rsidR="009E5CD8">
        <w:t xml:space="preserve">the </w:t>
      </w:r>
      <w:r>
        <w:t xml:space="preserve">proven best </w:t>
      </w:r>
      <w:r>
        <w:lastRenderedPageBreak/>
        <w:t>practices and pattern</w:t>
      </w:r>
      <w:r w:rsidR="009E5CD8">
        <w:t>s,</w:t>
      </w:r>
      <w:r>
        <w:t xml:space="preserve"> and </w:t>
      </w:r>
      <w:r w:rsidR="009E5CD8">
        <w:t>providing an efficient implementation of the lower level system functionality. Here are some key factors that enable scalability and performance of Orleans applications.</w:t>
      </w:r>
    </w:p>
    <w:p w:rsidR="009E5CD8" w:rsidRDefault="009E5CD8" w:rsidP="009E5CD8">
      <w:pPr>
        <w:pStyle w:val="ListParagraph"/>
        <w:numPr>
          <w:ilvl w:val="0"/>
          <w:numId w:val="2"/>
        </w:numPr>
      </w:pPr>
      <w:commentRangeStart w:id="34"/>
      <w:r w:rsidRPr="009E5CD8">
        <w:rPr>
          <w:b/>
        </w:rPr>
        <w:t>Implicit fine grain partitioning</w:t>
      </w:r>
      <w:r>
        <w:t xml:space="preserve"> </w:t>
      </w:r>
      <w:commentRangeEnd w:id="34"/>
      <w:r w:rsidR="00C25C72">
        <w:rPr>
          <w:rStyle w:val="CommentReference"/>
        </w:rPr>
        <w:commentReference w:id="34"/>
      </w:r>
      <w:r>
        <w:t xml:space="preserve">of application state. By using actors as directly addressable entities, </w:t>
      </w:r>
      <w:r w:rsidR="00226F98">
        <w:t xml:space="preserve">the </w:t>
      </w:r>
      <w:r>
        <w:t>programmer implicitly breaks down the overall state of their application. While the Orleans programming model does not prescribe how big or small an actor should be, in most cases it makes sense to have a relative large number of actors</w:t>
      </w:r>
      <w:r w:rsidR="00B14085">
        <w:t xml:space="preserve"> – millions or more –</w:t>
      </w:r>
      <w:r>
        <w:t xml:space="preserve"> with each representing a natural entity of the application, such as a user account, a purchase order, etc.</w:t>
      </w:r>
      <w:r w:rsidR="00F053C4">
        <w:t xml:space="preserve"> </w:t>
      </w:r>
      <w:r w:rsidR="0044376D">
        <w:t xml:space="preserve">With actors being individually addressable and their physical location abstracted away by the runtime, </w:t>
      </w:r>
      <w:commentRangeStart w:id="35"/>
      <w:r w:rsidR="0044376D">
        <w:t xml:space="preserve">Orleans has enormous flexibility in </w:t>
      </w:r>
      <w:r w:rsidR="00751478">
        <w:t xml:space="preserve">balancing load and dealing with hot spots in a transparent and generic way without any </w:t>
      </w:r>
      <w:del w:id="36" w:author="Gabriel Kliot" w:date="2012-08-06T14:47:00Z">
        <w:r w:rsidR="00751478" w:rsidDel="00D4325A">
          <w:delText xml:space="preserve">thought </w:delText>
        </w:r>
      </w:del>
      <w:ins w:id="37" w:author="Gabriel Kliot" w:date="2012-08-06T14:47:00Z">
        <w:r w:rsidR="00D4325A">
          <w:t xml:space="preserve">effort </w:t>
        </w:r>
      </w:ins>
      <w:r w:rsidR="00751478">
        <w:t>from the application developer.</w:t>
      </w:r>
      <w:commentRangeEnd w:id="35"/>
      <w:r w:rsidR="000E4F3C">
        <w:rPr>
          <w:rStyle w:val="CommentReference"/>
        </w:rPr>
        <w:commentReference w:id="35"/>
      </w:r>
    </w:p>
    <w:p w:rsidR="00B14085" w:rsidRPr="00A046B8" w:rsidRDefault="00B14085" w:rsidP="00B14085">
      <w:pPr>
        <w:pStyle w:val="ListParagraph"/>
        <w:numPr>
          <w:ilvl w:val="0"/>
          <w:numId w:val="2"/>
        </w:numPr>
        <w:rPr>
          <w:b/>
        </w:rPr>
      </w:pPr>
      <w:r w:rsidRPr="003C4B88">
        <w:rPr>
          <w:b/>
        </w:rPr>
        <w:t xml:space="preserve">Adaptive resource management. </w:t>
      </w:r>
      <w:r>
        <w:t>With actors making no assumption about locality of other actors they interact with and because of the location transparency, the Orleans runtime can manage and adjust allocation of available HW resources in a very dynamic way by making fine grain decisions on placement/migration of actors across the compute cluster in reaction to load and communication patterns without failing incoming requests. By creating multiple replicas of a particular actor the runtime can increase throughput of the actor if necessary without making any changes to the application code.</w:t>
      </w:r>
    </w:p>
    <w:p w:rsidR="00CC6E58" w:rsidRDefault="003C4B88" w:rsidP="009E5CD8">
      <w:pPr>
        <w:pStyle w:val="ListParagraph"/>
        <w:numPr>
          <w:ilvl w:val="0"/>
          <w:numId w:val="2"/>
        </w:numPr>
      </w:pPr>
      <w:commentRangeStart w:id="38"/>
      <w:r>
        <w:rPr>
          <w:b/>
        </w:rPr>
        <w:t>Multiplexed communication</w:t>
      </w:r>
      <w:r w:rsidR="00CC6E58">
        <w:rPr>
          <w:b/>
        </w:rPr>
        <w:t xml:space="preserve">. </w:t>
      </w:r>
      <w:r w:rsidR="00CC6E58">
        <w:t xml:space="preserve">Actors in Orleans have logical endpoints, and messaging between them is multiplexed across a fixed set of all-to-all physical connections (TCP sockets). This allows the Orleans runtime to host a very large number </w:t>
      </w:r>
      <w:r w:rsidR="003D6383">
        <w:t xml:space="preserve">(millions) </w:t>
      </w:r>
      <w:r w:rsidR="00CC6E58">
        <w:t xml:space="preserve">of addressable </w:t>
      </w:r>
      <w:r w:rsidR="003D6383">
        <w:t>entities</w:t>
      </w:r>
      <w:r w:rsidR="00CC6E58">
        <w:t xml:space="preserve"> with zero </w:t>
      </w:r>
      <w:r w:rsidR="00751478">
        <w:t>OS</w:t>
      </w:r>
      <w:r w:rsidR="00CC6E58">
        <w:t xml:space="preserve"> overhead per actor. In addition, activation/deactivation of an actor does not incur </w:t>
      </w:r>
      <w:r w:rsidR="003D6383">
        <w:t>the cost of registering/unregistering of a physical endpoint, such as a TCP port or a HTTP URL.</w:t>
      </w:r>
    </w:p>
    <w:p w:rsidR="003D6383" w:rsidRDefault="003D6383" w:rsidP="009E5CD8">
      <w:pPr>
        <w:pStyle w:val="ListParagraph"/>
        <w:numPr>
          <w:ilvl w:val="0"/>
          <w:numId w:val="2"/>
        </w:numPr>
      </w:pPr>
      <w:r>
        <w:rPr>
          <w:b/>
        </w:rPr>
        <w:t>Efficient scheduling.</w:t>
      </w:r>
      <w:r>
        <w:t xml:space="preserve"> The Orleans runtime schedules execution of a large number of single-threaded actors across a custom thread pool with a thread per physical processor core. With actor code written in the non-blocking continuation based style (a requirement of the Orleans programming model) application code runs in a very efficient “cooperative” multi-threaded </w:t>
      </w:r>
      <w:r w:rsidR="008F395B">
        <w:t>manner with no contention. This allows the system to reach high throughput</w:t>
      </w:r>
      <w:r>
        <w:t xml:space="preserve"> </w:t>
      </w:r>
      <w:r w:rsidR="008F395B">
        <w:t xml:space="preserve">and run at very high CPU utilization </w:t>
      </w:r>
      <w:r w:rsidR="00072550">
        <w:t>(up to 90</w:t>
      </w:r>
      <w:proofErr w:type="gramStart"/>
      <w:r w:rsidR="00072550">
        <w:t>+%</w:t>
      </w:r>
      <w:proofErr w:type="gramEnd"/>
      <w:r w:rsidR="00072550">
        <w:t xml:space="preserve">) </w:t>
      </w:r>
      <w:r w:rsidR="008F395B">
        <w:t xml:space="preserve">with </w:t>
      </w:r>
      <w:r w:rsidR="00072550">
        <w:t>great</w:t>
      </w:r>
      <w:r w:rsidR="008F395B">
        <w:t xml:space="preserve"> stability.</w:t>
      </w:r>
      <w:r w:rsidR="00751478">
        <w:t xml:space="preserve"> The fact that a growth in the number of actors in the system and the load does not lead to additional threads or other OS primitives helps scalability of individual nodes and the whole system.</w:t>
      </w:r>
      <w:commentRangeEnd w:id="38"/>
      <w:r w:rsidR="000E4F3C">
        <w:rPr>
          <w:rStyle w:val="CommentReference"/>
        </w:rPr>
        <w:commentReference w:id="38"/>
      </w:r>
    </w:p>
    <w:p w:rsidR="00751478" w:rsidRDefault="00751478" w:rsidP="009E5CD8">
      <w:pPr>
        <w:pStyle w:val="ListParagraph"/>
        <w:numPr>
          <w:ilvl w:val="0"/>
          <w:numId w:val="2"/>
        </w:numPr>
      </w:pPr>
      <w:commentRangeStart w:id="39"/>
      <w:r>
        <w:rPr>
          <w:b/>
        </w:rPr>
        <w:t xml:space="preserve">Explicit asynchrony. </w:t>
      </w:r>
      <w:r>
        <w:t xml:space="preserve">The Orleans programming model makes the asynchronous nature of a distributed application explicit and guides </w:t>
      </w:r>
      <w:r w:rsidR="00D36A7A">
        <w:t xml:space="preserve">programmers </w:t>
      </w:r>
      <w:r w:rsidR="003D6056">
        <w:t>to writ</w:t>
      </w:r>
      <w:r w:rsidR="00D36A7A">
        <w:t>e</w:t>
      </w:r>
      <w:r w:rsidR="003D6056">
        <w:t xml:space="preserve"> non-blocking asynchronous code. </w:t>
      </w:r>
      <w:r w:rsidR="00D36A7A">
        <w:t>C</w:t>
      </w:r>
      <w:r w:rsidR="003D6056">
        <w:t>ombined with asynchronous messaging and efficient scheduling</w:t>
      </w:r>
      <w:r w:rsidR="00D36A7A">
        <w:t>, this</w:t>
      </w:r>
      <w:r w:rsidR="003D6056">
        <w:t xml:space="preserve"> enables a large degree of distributed parallelism and overall throughput without the explicit use of multi-threading.</w:t>
      </w:r>
      <w:commentRangeEnd w:id="39"/>
      <w:r w:rsidR="00C371E2">
        <w:rPr>
          <w:rStyle w:val="CommentReference"/>
        </w:rPr>
        <w:commentReference w:id="39"/>
      </w:r>
    </w:p>
    <w:p w:rsidR="00072550" w:rsidRDefault="00072550" w:rsidP="00A046B8">
      <w:pPr>
        <w:pStyle w:val="Heading2"/>
      </w:pPr>
      <w:r>
        <w:t>Ap</w:t>
      </w:r>
      <w:r w:rsidR="002D4750">
        <w:t>p</w:t>
      </w:r>
      <w:r>
        <w:t>lications</w:t>
      </w:r>
    </w:p>
    <w:p w:rsidR="00A046B8" w:rsidRDefault="00A046B8" w:rsidP="00072550">
      <w:pPr>
        <w:pStyle w:val="Heading3"/>
      </w:pPr>
      <w:r w:rsidRPr="00A046B8">
        <w:t>Applications</w:t>
      </w:r>
      <w:r>
        <w:t xml:space="preserve"> Most Suited for Orleans</w:t>
      </w:r>
    </w:p>
    <w:p w:rsidR="00A046B8" w:rsidRDefault="00A046B8" w:rsidP="00A046B8">
      <w:r>
        <w:t xml:space="preserve">Applications that benefit the most from Orleans are those that deal with a large number of relatively independent entities that directly interact with each other </w:t>
      </w:r>
      <w:r w:rsidR="00387599">
        <w:t xml:space="preserve">and </w:t>
      </w:r>
      <w:r>
        <w:t>do not r</w:t>
      </w:r>
      <w:r w:rsidR="00C11826">
        <w:t>equire massive group operations. A graph of entities that establish ad-hoc connections to each other at run time and interact with a relatively limited number of other entities at any point in time maps perfectly to the actor model implemented by Orleans, especially if those entities are active for a period of time and may be garbage collected or dehydrated after that.</w:t>
      </w:r>
    </w:p>
    <w:p w:rsidR="00C11826" w:rsidRDefault="00C11826" w:rsidP="00A046B8">
      <w:r>
        <w:lastRenderedPageBreak/>
        <w:t>One example of such applications are social network graphs with massive numbers of entities, such as users, pictures, posts, and messages that have relations to a set of other entities in the system. At any point in time only a small subset of the entities need to be activated in memory in response to requests from clients. As</w:t>
      </w:r>
      <w:r w:rsidR="00387599">
        <w:t xml:space="preserve"> a</w:t>
      </w:r>
      <w:r>
        <w:t xml:space="preserve"> client add</w:t>
      </w:r>
      <w:r w:rsidR="00EA14C9">
        <w:t>s</w:t>
      </w:r>
      <w:r>
        <w:t xml:space="preserve">/deletes </w:t>
      </w:r>
      <w:r w:rsidR="00EA14C9">
        <w:t>entities</w:t>
      </w:r>
      <w:r>
        <w:t xml:space="preserve"> and adds/remove</w:t>
      </w:r>
      <w:r w:rsidR="00387599">
        <w:t>s</w:t>
      </w:r>
      <w:r>
        <w:t xml:space="preserve"> relations between them</w:t>
      </w:r>
      <w:r w:rsidR="00EA14C9">
        <w:t xml:space="preserve">, the entities need to be dynamically activated or rehydrated. </w:t>
      </w:r>
      <w:r w:rsidR="00387599">
        <w:t>A</w:t>
      </w:r>
      <w:r w:rsidR="00EA14C9">
        <w:t>fter requests stop coming to the entities, the</w:t>
      </w:r>
      <w:r w:rsidR="00387599">
        <w:t xml:space="preserve"> entities</w:t>
      </w:r>
      <w:r w:rsidR="00EA14C9">
        <w:t xml:space="preserve"> may be garbage collected until they are needed again.</w:t>
      </w:r>
      <w:r w:rsidR="005F5D78">
        <w:t xml:space="preserve"> A large number of interconnected actors implement such an application in a relatively straightforward manner.</w:t>
      </w:r>
    </w:p>
    <w:p w:rsidR="00EA14C9" w:rsidRDefault="00EA14C9" w:rsidP="00A046B8">
      <w:r>
        <w:t>Another example that perfectly fits the Orleans model is multiplayer games. In those applications a fraction of a very large number of registered users go online and form short</w:t>
      </w:r>
      <w:r w:rsidR="00901C09">
        <w:t>-</w:t>
      </w:r>
      <w:r>
        <w:t xml:space="preserve">lived groups for playing a session of the game. In that process they create or activate a number of entities that establish connections to each other, interact intensely for a </w:t>
      </w:r>
      <w:r w:rsidR="00901C09">
        <w:t>while</w:t>
      </w:r>
      <w:r>
        <w:t xml:space="preserve">, and dissolve the group at the end of the session only to form new groups </w:t>
      </w:r>
      <w:r w:rsidR="005F5D78">
        <w:t xml:space="preserve">with other sets of entities. The fluid nature of actors and their interactions </w:t>
      </w:r>
      <w:r w:rsidR="00901C09">
        <w:t xml:space="preserve">can </w:t>
      </w:r>
      <w:r w:rsidR="005F5D78">
        <w:t>encode such logic in a natural way.</w:t>
      </w:r>
    </w:p>
    <w:p w:rsidR="005F5D78" w:rsidRDefault="005F5D78" w:rsidP="00072550">
      <w:pPr>
        <w:pStyle w:val="Heading3"/>
      </w:pPr>
      <w:r>
        <w:t>Applications Not Suitable for Orleans</w:t>
      </w:r>
    </w:p>
    <w:p w:rsidR="009D43ED" w:rsidRDefault="002C1D3B" w:rsidP="00A046B8">
      <w:r>
        <w:t xml:space="preserve">Applications that require bulk operations </w:t>
      </w:r>
      <w:r w:rsidR="009D43ED">
        <w:t xml:space="preserve">on large sets of entities </w:t>
      </w:r>
      <w:r w:rsidR="00D25870">
        <w:t xml:space="preserve">(SIMD) </w:t>
      </w:r>
      <w:r w:rsidR="009D43ED">
        <w:t>would likely be more efficient if they operate on relative small number of large shards combining many entities. A local operation across multiple entities with direct access to their memory will be more efficient than exchanging messages with per entity actors. For throughput, a shard will need to be able to execute multiple concurrent requests against its state as the single-threaded model of grains will likely be insufficient.</w:t>
      </w:r>
      <w:r w:rsidR="005A18F0">
        <w:t xml:space="preserve"> </w:t>
      </w:r>
      <w:r w:rsidR="009D43ED">
        <w:t xml:space="preserve">An example would be a database </w:t>
      </w:r>
      <w:r w:rsidR="00901C09">
        <w:t xml:space="preserve">application </w:t>
      </w:r>
      <w:r w:rsidR="009D43ED">
        <w:t xml:space="preserve">where </w:t>
      </w:r>
      <w:r w:rsidR="00901C09">
        <w:t>large queries</w:t>
      </w:r>
      <w:r w:rsidR="009D43ED">
        <w:t xml:space="preserve"> or </w:t>
      </w:r>
      <w:r w:rsidR="0065602A">
        <w:t xml:space="preserve">bulk </w:t>
      </w:r>
      <w:r w:rsidR="009D43ED" w:rsidRPr="0065602A">
        <w:t>update</w:t>
      </w:r>
      <w:r w:rsidR="00901C09">
        <w:t>s</w:t>
      </w:r>
      <w:r w:rsidR="009D43ED">
        <w:t xml:space="preserve"> are </w:t>
      </w:r>
      <w:r w:rsidR="00901C09">
        <w:t>frequent</w:t>
      </w:r>
      <w:r w:rsidR="0065602A">
        <w:t>.</w:t>
      </w:r>
    </w:p>
    <w:p w:rsidR="009D43ED" w:rsidRDefault="0065602A" w:rsidP="00072550">
      <w:pPr>
        <w:pStyle w:val="Heading3"/>
      </w:pPr>
      <w:r>
        <w:t>Hybrid Applications</w:t>
      </w:r>
    </w:p>
    <w:p w:rsidR="0065602A" w:rsidRDefault="0065602A" w:rsidP="00A046B8">
      <w:r>
        <w:t>Many real life cloud applications likely need both SOA</w:t>
      </w:r>
      <w:r w:rsidR="00BA5F83">
        <w:t>/</w:t>
      </w:r>
      <w:r w:rsidR="00D25870">
        <w:t xml:space="preserve">SIMD </w:t>
      </w:r>
      <w:r>
        <w:t xml:space="preserve">and actor models to coexist and cooperate. While the interactive </w:t>
      </w:r>
      <w:r w:rsidR="00B14085">
        <w:t>user-</w:t>
      </w:r>
      <w:r>
        <w:t xml:space="preserve">facing part may be best implemented with an actor model like Orleans, there are also backend aggregate tasks that may be more suitable for a </w:t>
      </w:r>
      <w:r w:rsidR="00B14085">
        <w:t>SOA-</w:t>
      </w:r>
      <w:r>
        <w:t>based service</w:t>
      </w:r>
      <w:r w:rsidR="002124FF">
        <w:t xml:space="preserve"> or map-reduce style batch processing</w:t>
      </w:r>
      <w:r>
        <w:t xml:space="preserve">. The two </w:t>
      </w:r>
      <w:r w:rsidR="002124FF">
        <w:t xml:space="preserve">or three </w:t>
      </w:r>
      <w:r>
        <w:t>parts of the application can easily be connected a</w:t>
      </w:r>
      <w:r w:rsidR="002124FF">
        <w:t>t</w:t>
      </w:r>
      <w:r>
        <w:t xml:space="preserve"> the persistent storage layer but </w:t>
      </w:r>
      <w:r w:rsidR="002124FF">
        <w:t xml:space="preserve">that </w:t>
      </w:r>
      <w:r>
        <w:t>may not be enough from the consistency perspective. This is an interesting problem to explore.</w:t>
      </w:r>
    </w:p>
    <w:p w:rsidR="00B33F70" w:rsidRDefault="00B33F70" w:rsidP="00B33F70">
      <w:pPr>
        <w:pStyle w:val="Heading2"/>
      </w:pPr>
      <w:r>
        <w:t>Conclusion</w:t>
      </w:r>
    </w:p>
    <w:p w:rsidR="00B33F70" w:rsidRDefault="002D4750" w:rsidP="00A046B8">
      <w:r w:rsidRPr="002D4750">
        <w:t xml:space="preserve">Orleans is a programming model and distributed runtime that is focused on providing a high level of developer productivity </w:t>
      </w:r>
      <w:r w:rsidR="00901C09">
        <w:t>and</w:t>
      </w:r>
      <w:r w:rsidRPr="002D4750">
        <w:t xml:space="preserve"> built-in scalability. It is based on the asynchronous actor model</w:t>
      </w:r>
      <w:r>
        <w:t xml:space="preserve">. </w:t>
      </w:r>
      <w:r w:rsidR="00B33F70">
        <w:t>Orleans</w:t>
      </w:r>
      <w:r>
        <w:t xml:space="preserve"> </w:t>
      </w:r>
      <w:r w:rsidR="00B33F70">
        <w:t xml:space="preserve">makes cloud programming accessible to non-expert programmers by providing the familiar and convenient OOP paradigm, single-threaded execution guarantees, transparency of location and activation, and automatic persistence. The resulting code is simple and concise yet robust with regards to handling failures of the underlying hardware and network, and changes </w:t>
      </w:r>
      <w:r w:rsidR="00072550">
        <w:t>in</w:t>
      </w:r>
      <w:r w:rsidR="00B33F70">
        <w:t xml:space="preserve"> the load</w:t>
      </w:r>
      <w:r w:rsidR="00072550">
        <w:t xml:space="preserve"> characteristics</w:t>
      </w:r>
      <w:r w:rsidR="00B33F70">
        <w:t xml:space="preserve">. At the same time, </w:t>
      </w:r>
      <w:r w:rsidR="00072550">
        <w:t xml:space="preserve">applications built with Orleans are scalable by </w:t>
      </w:r>
      <w:r>
        <w:t xml:space="preserve">default </w:t>
      </w:r>
      <w:r w:rsidR="00072550">
        <w:t xml:space="preserve">because of the natural partitioning of the state, multiplexed communication, </w:t>
      </w:r>
      <w:r>
        <w:t xml:space="preserve">explicit asynchrony, </w:t>
      </w:r>
      <w:r w:rsidR="00072550">
        <w:t xml:space="preserve">cooperative multitasking and efficient scheduling on a small number of threads, and adaptive resource management. Orleans applications remain stable and </w:t>
      </w:r>
      <w:proofErr w:type="spellStart"/>
      <w:r w:rsidR="00072550">
        <w:t>performant</w:t>
      </w:r>
      <w:proofErr w:type="spellEnd"/>
      <w:r w:rsidR="00072550">
        <w:t xml:space="preserve"> at very high load and utilization. </w:t>
      </w:r>
    </w:p>
    <w:sectPr w:rsidR="00B33F70" w:rsidSect="0099076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abriel Kliot" w:date="2012-08-06T15:10:00Z" w:initials="GK">
    <w:p w:rsidR="00FB2535" w:rsidRDefault="00FB2535">
      <w:pPr>
        <w:pStyle w:val="CommentText"/>
      </w:pPr>
      <w:r>
        <w:rPr>
          <w:rStyle w:val="CommentReference"/>
        </w:rPr>
        <w:annotationRef/>
      </w:r>
      <w:r>
        <w:t>I would make this case stronger. SOA is about breaking your logic into components, it’s about logical isolation.</w:t>
      </w:r>
      <w:r w:rsidR="004F7932">
        <w:t xml:space="preserve"> That is all the model provides- clear interfaces, logic isolation.  </w:t>
      </w:r>
      <w:r>
        <w:t xml:space="preserve"> </w:t>
      </w:r>
      <w:r w:rsidR="004F7932">
        <w:t xml:space="preserve">1) </w:t>
      </w:r>
      <w:r>
        <w:t xml:space="preserve">The SOA model by </w:t>
      </w:r>
      <w:r w:rsidR="004F7932">
        <w:t xml:space="preserve">itself does not provide partitioning or scalability. The usual way to scale SOA application is to use data partitioning, but since it is not part of the model, this usually have to be done as part of the service logic by the service developer. </w:t>
      </w:r>
    </w:p>
    <w:p w:rsidR="004F7932" w:rsidRDefault="004F7932">
      <w:pPr>
        <w:pStyle w:val="CommentText"/>
      </w:pPr>
      <w:r>
        <w:t>2) SOA model has no support for scale up or down – it’s up to the service code to repartition dynamically.</w:t>
      </w:r>
    </w:p>
    <w:p w:rsidR="004F7932" w:rsidRDefault="004F7932">
      <w:pPr>
        <w:pStyle w:val="CommentText"/>
      </w:pPr>
      <w:r>
        <w:t>3) SOA model does not specify how to write the internal implementation of the service. It only specifies how services interact with each other and what they expose. Thus, the develop is left with the challenge of an efficient implementation (concurrency …)</w:t>
      </w:r>
    </w:p>
    <w:p w:rsidR="004F7932" w:rsidRDefault="004F7932">
      <w:pPr>
        <w:pStyle w:val="CommentText"/>
      </w:pPr>
      <w:r>
        <w:t xml:space="preserve">4)  SOA model </w:t>
      </w:r>
      <w:r>
        <w:t>does not specify</w:t>
      </w:r>
      <w:r>
        <w:t xml:space="preserve"> anything about efficient resource usage, resource sharing/multiplexing.</w:t>
      </w:r>
    </w:p>
    <w:p w:rsidR="004F7932" w:rsidRDefault="004F7932">
      <w:pPr>
        <w:pStyle w:val="CommentText"/>
      </w:pPr>
    </w:p>
    <w:p w:rsidR="004F7932" w:rsidRDefault="004F7932">
      <w:pPr>
        <w:pStyle w:val="CommentText"/>
      </w:pPr>
    </w:p>
  </w:comment>
  <w:comment w:id="8" w:author="Phil Bernstein" w:date="2012-08-06T11:59:00Z" w:initials="PB">
    <w:p w:rsidR="008F6E49" w:rsidRDefault="008F6E49">
      <w:pPr>
        <w:pStyle w:val="CommentText"/>
      </w:pPr>
      <w:r>
        <w:rPr>
          <w:rStyle w:val="CommentReference"/>
        </w:rPr>
        <w:annotationRef/>
      </w:r>
      <w:r w:rsidR="00901C09">
        <w:t>This seems like a property of the implementation, not the model.</w:t>
      </w:r>
    </w:p>
    <w:p w:rsidR="005A18F0" w:rsidRDefault="005A18F0">
      <w:pPr>
        <w:pStyle w:val="CommentText"/>
      </w:pPr>
      <w:r>
        <w:t>SB: Dynamic activation is a property of the model. How exactly placement and balancing are done is a property of implementation.</w:t>
      </w:r>
    </w:p>
  </w:comment>
  <w:comment w:id="9" w:author="Phil Bernstein" w:date="2012-08-06T13:30:00Z" w:initials="PB">
    <w:p w:rsidR="008F6E49" w:rsidRDefault="008F6E49">
      <w:pPr>
        <w:pStyle w:val="CommentText"/>
      </w:pPr>
      <w:r>
        <w:rPr>
          <w:rStyle w:val="CommentReference"/>
        </w:rPr>
        <w:annotationRef/>
      </w:r>
      <w:r w:rsidR="00901C09">
        <w:t>You're describing this as a trend. What are examples of this trend, apart from Orleans?</w:t>
      </w:r>
    </w:p>
    <w:p w:rsidR="005A18F0" w:rsidRDefault="005A18F0">
      <w:pPr>
        <w:pStyle w:val="CommentText"/>
      </w:pPr>
      <w:r>
        <w:t>SB: I added examples</w:t>
      </w:r>
    </w:p>
  </w:comment>
  <w:comment w:id="31" w:author="Gabriel Kliot" w:date="2012-08-06T15:12:00Z" w:initials="GK">
    <w:p w:rsidR="00DA2D1F" w:rsidRDefault="00DA2D1F">
      <w:pPr>
        <w:pStyle w:val="CommentText"/>
      </w:pPr>
      <w:r>
        <w:rPr>
          <w:rStyle w:val="CommentReference"/>
        </w:rPr>
        <w:annotationRef/>
      </w:r>
      <w:r>
        <w:t>This is unrelated here.  Here we talk about developer productivity. This sentence is apt of scaling and efficiency of the runtime. I think mixing things does not co0ntrbute to clear messaging.</w:t>
      </w:r>
    </w:p>
  </w:comment>
  <w:comment w:id="29" w:author="Gabriel Kliot" w:date="2012-08-06T15:16:00Z" w:initials="GK">
    <w:p w:rsidR="00AC402E" w:rsidRDefault="00AC402E">
      <w:pPr>
        <w:pStyle w:val="CommentText"/>
      </w:pPr>
      <w:r>
        <w:rPr>
          <w:rStyle w:val="CommentReference"/>
        </w:rPr>
        <w:annotationRef/>
      </w:r>
      <w:r>
        <w:t xml:space="preserve">The one single point here is that developer has to deal with less </w:t>
      </w:r>
      <w:r w:rsidR="00D64C0D">
        <w:t>issues and write less code</w:t>
      </w:r>
      <w:proofErr w:type="gramStart"/>
      <w:r w:rsidR="00D64C0D">
        <w:t xml:space="preserve">-  </w:t>
      </w:r>
      <w:r>
        <w:t>he</w:t>
      </w:r>
      <w:proofErr w:type="gramEnd"/>
      <w:r>
        <w:t xml:space="preserve"> does </w:t>
      </w:r>
      <w:r w:rsidR="00D64C0D">
        <w:t>not need to write activation code or logical to physical translation code. This is it here, in the dev. productivity section. So it is one point - less code and 2 sub points – no code to do activation, no code to do translation.</w:t>
      </w:r>
      <w:r w:rsidR="00B720D3">
        <w:t xml:space="preserve"> In fact, integration with storage is a 3</w:t>
      </w:r>
      <w:r w:rsidR="00B720D3" w:rsidRPr="00B720D3">
        <w:rPr>
          <w:vertAlign w:val="superscript"/>
        </w:rPr>
        <w:t>rd</w:t>
      </w:r>
      <w:r w:rsidR="00B720D3">
        <w:t xml:space="preserve"> sub point of the same main point.</w:t>
      </w:r>
    </w:p>
  </w:comment>
  <w:comment w:id="32" w:author="Phil Bernstein" w:date="2012-08-06T13:36:00Z" w:initials="PB">
    <w:p w:rsidR="007A3E0A" w:rsidRDefault="007A3E0A">
      <w:pPr>
        <w:pStyle w:val="CommentText"/>
      </w:pPr>
      <w:r>
        <w:rPr>
          <w:rStyle w:val="CommentReference"/>
        </w:rPr>
        <w:annotationRef/>
      </w:r>
      <w:r w:rsidR="00901C09">
        <w:t>Transactions do this. But given that transactions are currently disabled, is this bullet still true?</w:t>
      </w:r>
    </w:p>
    <w:p w:rsidR="005A18F0" w:rsidRDefault="005A18F0">
      <w:pPr>
        <w:pStyle w:val="CommentText"/>
      </w:pPr>
      <w:r>
        <w:t>SB: The basic ORM support is there even without transactions.</w:t>
      </w:r>
    </w:p>
  </w:comment>
  <w:comment w:id="33" w:author="Gabriel Kliot" w:date="2012-08-06T15:17:00Z" w:initials="GK">
    <w:p w:rsidR="00B720D3" w:rsidRDefault="00B720D3">
      <w:pPr>
        <w:pStyle w:val="CommentText"/>
      </w:pPr>
      <w:r>
        <w:rPr>
          <w:rStyle w:val="CommentReference"/>
        </w:rPr>
        <w:annotationRef/>
      </w:r>
      <w:r>
        <w:t>This high level point is less error prone code. And how the model achieves that- by automatic error propagation.</w:t>
      </w:r>
    </w:p>
  </w:comment>
  <w:comment w:id="14" w:author="Gabriel Kliot" w:date="2012-08-06T15:18:00Z" w:initials="GK">
    <w:p w:rsidR="002A5881" w:rsidRDefault="002A5881">
      <w:pPr>
        <w:pStyle w:val="CommentText"/>
      </w:pPr>
      <w:r>
        <w:rPr>
          <w:rStyle w:val="CommentReference"/>
        </w:rPr>
        <w:annotationRef/>
      </w:r>
      <w:r>
        <w:t>So points here are:</w:t>
      </w:r>
    </w:p>
    <w:p w:rsidR="002A5881" w:rsidRDefault="002A5881" w:rsidP="002A5881">
      <w:pPr>
        <w:pStyle w:val="CommentText"/>
        <w:numPr>
          <w:ilvl w:val="0"/>
          <w:numId w:val="3"/>
        </w:numPr>
      </w:pPr>
      <w:r>
        <w:t>Familiar</w:t>
      </w:r>
    </w:p>
    <w:p w:rsidR="002A5881" w:rsidRDefault="002A5881" w:rsidP="002A5881">
      <w:pPr>
        <w:pStyle w:val="CommentText"/>
        <w:numPr>
          <w:ilvl w:val="0"/>
          <w:numId w:val="3"/>
        </w:numPr>
      </w:pPr>
      <w:r>
        <w:t>Less error prone</w:t>
      </w:r>
    </w:p>
    <w:p w:rsidR="002A5881" w:rsidRDefault="002A5881" w:rsidP="002A5881">
      <w:pPr>
        <w:pStyle w:val="CommentText"/>
        <w:numPr>
          <w:ilvl w:val="1"/>
          <w:numId w:val="3"/>
        </w:numPr>
      </w:pPr>
      <w:r>
        <w:t>Single threaded</w:t>
      </w:r>
    </w:p>
    <w:p w:rsidR="002A5881" w:rsidRDefault="002A5881" w:rsidP="002A5881">
      <w:pPr>
        <w:pStyle w:val="CommentText"/>
        <w:numPr>
          <w:ilvl w:val="1"/>
          <w:numId w:val="3"/>
        </w:numPr>
      </w:pPr>
      <w:r>
        <w:t>Automatic error propagation.</w:t>
      </w:r>
    </w:p>
    <w:p w:rsidR="002A5881" w:rsidRDefault="002A5881" w:rsidP="002A5881">
      <w:pPr>
        <w:pStyle w:val="CommentText"/>
        <w:numPr>
          <w:ilvl w:val="0"/>
          <w:numId w:val="3"/>
        </w:numPr>
      </w:pPr>
      <w:r>
        <w:t>Less code:</w:t>
      </w:r>
    </w:p>
    <w:p w:rsidR="002A5881" w:rsidRDefault="002A5881" w:rsidP="002A5881">
      <w:pPr>
        <w:pStyle w:val="CommentText"/>
        <w:numPr>
          <w:ilvl w:val="1"/>
          <w:numId w:val="3"/>
        </w:numPr>
      </w:pPr>
      <w:r>
        <w:t>Activation</w:t>
      </w:r>
    </w:p>
    <w:p w:rsidR="002A5881" w:rsidRDefault="002A5881" w:rsidP="002A5881">
      <w:pPr>
        <w:pStyle w:val="CommentText"/>
        <w:numPr>
          <w:ilvl w:val="1"/>
          <w:numId w:val="3"/>
        </w:numPr>
      </w:pPr>
      <w:r>
        <w:t>Location</w:t>
      </w:r>
    </w:p>
    <w:p w:rsidR="002A5881" w:rsidRDefault="002A5881" w:rsidP="002A5881">
      <w:pPr>
        <w:pStyle w:val="CommentText"/>
        <w:numPr>
          <w:ilvl w:val="1"/>
          <w:numId w:val="3"/>
        </w:numPr>
      </w:pPr>
      <w:r>
        <w:t>storage</w:t>
      </w:r>
    </w:p>
  </w:comment>
  <w:comment w:id="34" w:author="Gabriel Kliot" w:date="2012-08-06T14:48:00Z" w:initials="GK">
    <w:p w:rsidR="00C25C72" w:rsidRDefault="00C25C72">
      <w:pPr>
        <w:pStyle w:val="CommentText"/>
      </w:pPr>
      <w:r>
        <w:rPr>
          <w:rStyle w:val="CommentReference"/>
        </w:rPr>
        <w:annotationRef/>
      </w:r>
      <w:r>
        <w:t>How about instead: Design –time fine grain partitioning.</w:t>
      </w:r>
    </w:p>
  </w:comment>
  <w:comment w:id="35" w:author="Gabriel Kliot" w:date="2012-08-06T15:20:00Z" w:initials="GK">
    <w:p w:rsidR="000E4F3C" w:rsidRDefault="000E4F3C">
      <w:pPr>
        <w:pStyle w:val="CommentText"/>
      </w:pPr>
      <w:r>
        <w:rPr>
          <w:rStyle w:val="CommentReference"/>
        </w:rPr>
        <w:annotationRef/>
      </w:r>
      <w:r>
        <w:t>This is part of the next point – adaptive resource management.</w:t>
      </w:r>
    </w:p>
  </w:comment>
  <w:comment w:id="38" w:author="Gabriel Kliot" w:date="2012-08-06T15:20:00Z" w:initials="GK">
    <w:p w:rsidR="000E4F3C" w:rsidRDefault="000E4F3C">
      <w:pPr>
        <w:pStyle w:val="CommentText"/>
      </w:pPr>
      <w:r>
        <w:rPr>
          <w:rStyle w:val="CommentReference"/>
        </w:rPr>
        <w:annotationRef/>
      </w:r>
      <w:r>
        <w:t>This is one point with 2 sub points:</w:t>
      </w:r>
    </w:p>
    <w:p w:rsidR="000E4F3C" w:rsidRDefault="000E4F3C">
      <w:pPr>
        <w:pStyle w:val="CommentText"/>
      </w:pPr>
      <w:r>
        <w:t xml:space="preserve">Efficient resource management: multiplexed communications and </w:t>
      </w:r>
      <w:r>
        <w:t>multiplexed</w:t>
      </w:r>
      <w:r>
        <w:t xml:space="preserve"> user level scheduling.</w:t>
      </w:r>
    </w:p>
    <w:p w:rsidR="000E4F3C" w:rsidRDefault="000E4F3C">
      <w:pPr>
        <w:pStyle w:val="CommentText"/>
      </w:pPr>
    </w:p>
  </w:comment>
  <w:comment w:id="39" w:author="Gabriel Kliot" w:date="2012-08-06T15:23:00Z" w:initials="GK">
    <w:p w:rsidR="00C371E2" w:rsidRDefault="00C371E2">
      <w:pPr>
        <w:pStyle w:val="CommentText"/>
      </w:pPr>
      <w:r>
        <w:rPr>
          <w:rStyle w:val="CommentReference"/>
        </w:rPr>
        <w:annotationRef/>
      </w:r>
      <w:r>
        <w:t xml:space="preserve">This is also part of </w:t>
      </w:r>
      <w:r>
        <w:t>Efficient resource management</w:t>
      </w:r>
      <w:r>
        <w:t xml:space="preserve">. Asynchrony can also be a point in dev. Productivity- an easy way to express asynchrony. But here, in the scaling and </w:t>
      </w:r>
      <w:proofErr w:type="spellStart"/>
      <w:r>
        <w:t>implm</w:t>
      </w:r>
      <w:proofErr w:type="spellEnd"/>
      <w:r>
        <w:t xml:space="preserve">. </w:t>
      </w:r>
      <w:r>
        <w:t>par</w:t>
      </w:r>
      <w:bookmarkStart w:id="40" w:name="_GoBack"/>
      <w:bookmarkEnd w:id="40"/>
      <w:r>
        <w:t xml:space="preserve">t, it contributes to </w:t>
      </w:r>
      <w:r>
        <w:t>Efficient resource management</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0EB"/>
    <w:multiLevelType w:val="hybridMultilevel"/>
    <w:tmpl w:val="8D38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13D28"/>
    <w:multiLevelType w:val="hybridMultilevel"/>
    <w:tmpl w:val="805E31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C73E3"/>
    <w:multiLevelType w:val="hybridMultilevel"/>
    <w:tmpl w:val="6FFA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5CF"/>
    <w:rsid w:val="00072550"/>
    <w:rsid w:val="000E4F3C"/>
    <w:rsid w:val="0017631B"/>
    <w:rsid w:val="001955E6"/>
    <w:rsid w:val="002124FF"/>
    <w:rsid w:val="00223843"/>
    <w:rsid w:val="00226F98"/>
    <w:rsid w:val="00290A3A"/>
    <w:rsid w:val="002A5881"/>
    <w:rsid w:val="002C1D3B"/>
    <w:rsid w:val="002D4750"/>
    <w:rsid w:val="00387599"/>
    <w:rsid w:val="003C4B88"/>
    <w:rsid w:val="003D6056"/>
    <w:rsid w:val="003D6383"/>
    <w:rsid w:val="00406EC2"/>
    <w:rsid w:val="0044376D"/>
    <w:rsid w:val="00480B9B"/>
    <w:rsid w:val="004A5FD9"/>
    <w:rsid w:val="004B75CF"/>
    <w:rsid w:val="004F09F3"/>
    <w:rsid w:val="004F7932"/>
    <w:rsid w:val="0057404C"/>
    <w:rsid w:val="005744B4"/>
    <w:rsid w:val="005A18F0"/>
    <w:rsid w:val="005C3990"/>
    <w:rsid w:val="005C4600"/>
    <w:rsid w:val="005D0D04"/>
    <w:rsid w:val="005F5D78"/>
    <w:rsid w:val="0065489F"/>
    <w:rsid w:val="0065602A"/>
    <w:rsid w:val="006A5501"/>
    <w:rsid w:val="006B1ED2"/>
    <w:rsid w:val="006C0818"/>
    <w:rsid w:val="00732B3C"/>
    <w:rsid w:val="0074613B"/>
    <w:rsid w:val="00751478"/>
    <w:rsid w:val="007A3E0A"/>
    <w:rsid w:val="007A3EAD"/>
    <w:rsid w:val="008B1250"/>
    <w:rsid w:val="008B24F1"/>
    <w:rsid w:val="008C4129"/>
    <w:rsid w:val="008F395B"/>
    <w:rsid w:val="008F6E49"/>
    <w:rsid w:val="00901C09"/>
    <w:rsid w:val="00947B04"/>
    <w:rsid w:val="00966111"/>
    <w:rsid w:val="00990766"/>
    <w:rsid w:val="009D43ED"/>
    <w:rsid w:val="009E5CD8"/>
    <w:rsid w:val="00A046B8"/>
    <w:rsid w:val="00A23958"/>
    <w:rsid w:val="00AC402E"/>
    <w:rsid w:val="00AE58D0"/>
    <w:rsid w:val="00AF142D"/>
    <w:rsid w:val="00B14085"/>
    <w:rsid w:val="00B33F70"/>
    <w:rsid w:val="00B3660F"/>
    <w:rsid w:val="00B720D3"/>
    <w:rsid w:val="00BA5F83"/>
    <w:rsid w:val="00C11826"/>
    <w:rsid w:val="00C25C72"/>
    <w:rsid w:val="00C371E2"/>
    <w:rsid w:val="00C412D7"/>
    <w:rsid w:val="00C66499"/>
    <w:rsid w:val="00C824E6"/>
    <w:rsid w:val="00CC6E58"/>
    <w:rsid w:val="00CE0B8F"/>
    <w:rsid w:val="00D1665D"/>
    <w:rsid w:val="00D17B50"/>
    <w:rsid w:val="00D25870"/>
    <w:rsid w:val="00D27AC3"/>
    <w:rsid w:val="00D36A7A"/>
    <w:rsid w:val="00D42402"/>
    <w:rsid w:val="00D4325A"/>
    <w:rsid w:val="00D64C0D"/>
    <w:rsid w:val="00DA2D1F"/>
    <w:rsid w:val="00DA4E1E"/>
    <w:rsid w:val="00DA6A0A"/>
    <w:rsid w:val="00DD6E1D"/>
    <w:rsid w:val="00EA14C9"/>
    <w:rsid w:val="00F053C4"/>
    <w:rsid w:val="00FB2535"/>
    <w:rsid w:val="00FC10B0"/>
    <w:rsid w:val="00FD1909"/>
    <w:rsid w:val="00FE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11"/>
    <w:pPr>
      <w:jc w:val="both"/>
    </w:pPr>
  </w:style>
  <w:style w:type="paragraph" w:styleId="Heading1">
    <w:name w:val="heading 1"/>
    <w:basedOn w:val="Normal"/>
    <w:next w:val="Normal"/>
    <w:link w:val="Heading1Char"/>
    <w:uiPriority w:val="9"/>
    <w:qFormat/>
    <w:rsid w:val="00D42402"/>
    <w:pPr>
      <w:keepNext/>
      <w:keepLines/>
      <w:spacing w:before="240" w:after="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290A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02"/>
    <w:rPr>
      <w:rFonts w:asciiTheme="majorHAnsi" w:eastAsiaTheme="majorEastAsia" w:hAnsiTheme="majorHAns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290A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66499"/>
    <w:pPr>
      <w:ind w:left="720"/>
      <w:contextualSpacing/>
    </w:pPr>
  </w:style>
  <w:style w:type="character" w:customStyle="1" w:styleId="Heading3Char">
    <w:name w:val="Heading 3 Char"/>
    <w:basedOn w:val="DefaultParagraphFont"/>
    <w:link w:val="Heading3"/>
    <w:uiPriority w:val="9"/>
    <w:rsid w:val="000725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72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550"/>
    <w:rPr>
      <w:rFonts w:ascii="Tahoma" w:hAnsi="Tahoma" w:cs="Tahoma"/>
      <w:sz w:val="16"/>
      <w:szCs w:val="16"/>
    </w:rPr>
  </w:style>
  <w:style w:type="character" w:styleId="CommentReference">
    <w:name w:val="annotation reference"/>
    <w:basedOn w:val="DefaultParagraphFont"/>
    <w:uiPriority w:val="99"/>
    <w:semiHidden/>
    <w:unhideWhenUsed/>
    <w:rsid w:val="008F6E49"/>
    <w:rPr>
      <w:sz w:val="16"/>
      <w:szCs w:val="16"/>
    </w:rPr>
  </w:style>
  <w:style w:type="paragraph" w:styleId="CommentText">
    <w:name w:val="annotation text"/>
    <w:basedOn w:val="Normal"/>
    <w:link w:val="CommentTextChar"/>
    <w:uiPriority w:val="99"/>
    <w:semiHidden/>
    <w:unhideWhenUsed/>
    <w:rsid w:val="008F6E49"/>
    <w:pPr>
      <w:spacing w:line="240" w:lineRule="auto"/>
    </w:pPr>
    <w:rPr>
      <w:sz w:val="20"/>
      <w:szCs w:val="20"/>
    </w:rPr>
  </w:style>
  <w:style w:type="character" w:customStyle="1" w:styleId="CommentTextChar">
    <w:name w:val="Comment Text Char"/>
    <w:basedOn w:val="DefaultParagraphFont"/>
    <w:link w:val="CommentText"/>
    <w:uiPriority w:val="99"/>
    <w:semiHidden/>
    <w:rsid w:val="008F6E49"/>
    <w:rPr>
      <w:sz w:val="20"/>
      <w:szCs w:val="20"/>
    </w:rPr>
  </w:style>
  <w:style w:type="paragraph" w:styleId="CommentSubject">
    <w:name w:val="annotation subject"/>
    <w:basedOn w:val="CommentText"/>
    <w:next w:val="CommentText"/>
    <w:link w:val="CommentSubjectChar"/>
    <w:uiPriority w:val="99"/>
    <w:semiHidden/>
    <w:unhideWhenUsed/>
    <w:rsid w:val="008F6E49"/>
    <w:rPr>
      <w:b/>
      <w:bCs/>
    </w:rPr>
  </w:style>
  <w:style w:type="character" w:customStyle="1" w:styleId="CommentSubjectChar">
    <w:name w:val="Comment Subject Char"/>
    <w:basedOn w:val="CommentTextChar"/>
    <w:link w:val="CommentSubject"/>
    <w:uiPriority w:val="99"/>
    <w:semiHidden/>
    <w:rsid w:val="008F6E49"/>
    <w:rPr>
      <w:b/>
      <w:bCs/>
      <w:sz w:val="20"/>
      <w:szCs w:val="20"/>
    </w:rPr>
  </w:style>
  <w:style w:type="paragraph" w:styleId="Revision">
    <w:name w:val="Revision"/>
    <w:hidden/>
    <w:uiPriority w:val="99"/>
    <w:semiHidden/>
    <w:rsid w:val="008F6E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11"/>
    <w:pPr>
      <w:jc w:val="both"/>
    </w:pPr>
  </w:style>
  <w:style w:type="paragraph" w:styleId="Heading1">
    <w:name w:val="heading 1"/>
    <w:basedOn w:val="Normal"/>
    <w:next w:val="Normal"/>
    <w:link w:val="Heading1Char"/>
    <w:uiPriority w:val="9"/>
    <w:qFormat/>
    <w:rsid w:val="00D42402"/>
    <w:pPr>
      <w:keepNext/>
      <w:keepLines/>
      <w:spacing w:before="240" w:after="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290A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02"/>
    <w:rPr>
      <w:rFonts w:asciiTheme="majorHAnsi" w:eastAsiaTheme="majorEastAsia" w:hAnsiTheme="majorHAns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290A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66499"/>
    <w:pPr>
      <w:ind w:left="720"/>
      <w:contextualSpacing/>
    </w:pPr>
  </w:style>
  <w:style w:type="character" w:customStyle="1" w:styleId="Heading3Char">
    <w:name w:val="Heading 3 Char"/>
    <w:basedOn w:val="DefaultParagraphFont"/>
    <w:link w:val="Heading3"/>
    <w:uiPriority w:val="9"/>
    <w:rsid w:val="000725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72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550"/>
    <w:rPr>
      <w:rFonts w:ascii="Tahoma" w:hAnsi="Tahoma" w:cs="Tahoma"/>
      <w:sz w:val="16"/>
      <w:szCs w:val="16"/>
    </w:rPr>
  </w:style>
  <w:style w:type="character" w:styleId="CommentReference">
    <w:name w:val="annotation reference"/>
    <w:basedOn w:val="DefaultParagraphFont"/>
    <w:uiPriority w:val="99"/>
    <w:semiHidden/>
    <w:unhideWhenUsed/>
    <w:rsid w:val="008F6E49"/>
    <w:rPr>
      <w:sz w:val="16"/>
      <w:szCs w:val="16"/>
    </w:rPr>
  </w:style>
  <w:style w:type="paragraph" w:styleId="CommentText">
    <w:name w:val="annotation text"/>
    <w:basedOn w:val="Normal"/>
    <w:link w:val="CommentTextChar"/>
    <w:uiPriority w:val="99"/>
    <w:semiHidden/>
    <w:unhideWhenUsed/>
    <w:rsid w:val="008F6E49"/>
    <w:pPr>
      <w:spacing w:line="240" w:lineRule="auto"/>
    </w:pPr>
    <w:rPr>
      <w:sz w:val="20"/>
      <w:szCs w:val="20"/>
    </w:rPr>
  </w:style>
  <w:style w:type="character" w:customStyle="1" w:styleId="CommentTextChar">
    <w:name w:val="Comment Text Char"/>
    <w:basedOn w:val="DefaultParagraphFont"/>
    <w:link w:val="CommentText"/>
    <w:uiPriority w:val="99"/>
    <w:semiHidden/>
    <w:rsid w:val="008F6E49"/>
    <w:rPr>
      <w:sz w:val="20"/>
      <w:szCs w:val="20"/>
    </w:rPr>
  </w:style>
  <w:style w:type="paragraph" w:styleId="CommentSubject">
    <w:name w:val="annotation subject"/>
    <w:basedOn w:val="CommentText"/>
    <w:next w:val="CommentText"/>
    <w:link w:val="CommentSubjectChar"/>
    <w:uiPriority w:val="99"/>
    <w:semiHidden/>
    <w:unhideWhenUsed/>
    <w:rsid w:val="008F6E49"/>
    <w:rPr>
      <w:b/>
      <w:bCs/>
    </w:rPr>
  </w:style>
  <w:style w:type="character" w:customStyle="1" w:styleId="CommentSubjectChar">
    <w:name w:val="Comment Subject Char"/>
    <w:basedOn w:val="CommentTextChar"/>
    <w:link w:val="CommentSubject"/>
    <w:uiPriority w:val="99"/>
    <w:semiHidden/>
    <w:rsid w:val="008F6E49"/>
    <w:rPr>
      <w:b/>
      <w:bCs/>
      <w:sz w:val="20"/>
      <w:szCs w:val="20"/>
    </w:rPr>
  </w:style>
  <w:style w:type="paragraph" w:styleId="Revision">
    <w:name w:val="Revision"/>
    <w:hidden/>
    <w:uiPriority w:val="99"/>
    <w:semiHidden/>
    <w:rsid w:val="008F6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Bykov</dc:creator>
  <cp:lastModifiedBy>Gabriel Kliot</cp:lastModifiedBy>
  <cp:revision>21</cp:revision>
  <dcterms:created xsi:type="dcterms:W3CDTF">2012-08-06T21:14:00Z</dcterms:created>
  <dcterms:modified xsi:type="dcterms:W3CDTF">2012-08-06T22:23:00Z</dcterms:modified>
</cp:coreProperties>
</file>